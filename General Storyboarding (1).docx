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2C2936" w14:textId="77777777" w:rsidR="00642BFD" w:rsidRDefault="003606F9">
      <w:r>
        <w:t>Characters: Sam the Samurai, Evil rich guy with an awesome sword</w:t>
      </w:r>
    </w:p>
    <w:p w14:paraId="1B35C706" w14:textId="77777777" w:rsidR="00642BFD" w:rsidRDefault="00642BFD"/>
    <w:p w14:paraId="7920F2D0" w14:textId="77777777" w:rsidR="00642BFD" w:rsidRDefault="00642BFD"/>
    <w:p w14:paraId="00101A44" w14:textId="77777777" w:rsidR="00642BFD" w:rsidRDefault="003606F9">
      <w:r>
        <w:t>STORY IN GENERAL</w:t>
      </w:r>
    </w:p>
    <w:p w14:paraId="04CC4A32" w14:textId="77777777" w:rsidR="00642BFD" w:rsidRDefault="003606F9">
      <w:pPr>
        <w:numPr>
          <w:ilvl w:val="0"/>
          <w:numId w:val="2"/>
        </w:numPr>
        <w:contextualSpacing/>
      </w:pPr>
      <w:r>
        <w:t>CUTSCENE OPENER: Bar</w:t>
      </w:r>
    </w:p>
    <w:p w14:paraId="2C470914" w14:textId="77777777" w:rsidR="00642BFD" w:rsidRDefault="003606F9">
      <w:pPr>
        <w:numPr>
          <w:ilvl w:val="1"/>
          <w:numId w:val="2"/>
        </w:numPr>
        <w:contextualSpacing/>
      </w:pPr>
      <w:r>
        <w:t>Sam is chubby, down on his luck, failed samurai</w:t>
      </w:r>
    </w:p>
    <w:p w14:paraId="3C340C24" w14:textId="77777777" w:rsidR="00642BFD" w:rsidRDefault="003606F9">
      <w:pPr>
        <w:numPr>
          <w:ilvl w:val="2"/>
          <w:numId w:val="2"/>
        </w:numPr>
        <w:contextualSpacing/>
      </w:pPr>
      <w:r>
        <w:t>Motivation: to become great, strong</w:t>
      </w:r>
    </w:p>
    <w:p w14:paraId="33C29A78" w14:textId="77777777" w:rsidR="00642BFD" w:rsidRDefault="003606F9">
      <w:pPr>
        <w:numPr>
          <w:ilvl w:val="2"/>
          <w:numId w:val="2"/>
        </w:numPr>
        <w:contextualSpacing/>
      </w:pPr>
      <w:r>
        <w:t>Hears IN A BAR that rich guy who is most popular, best ninja in the land gets all his power from the sword… the “Placebo Sword”</w:t>
      </w:r>
    </w:p>
    <w:p w14:paraId="4BACBBD2" w14:textId="77777777" w:rsidR="00642BFD" w:rsidRDefault="003606F9">
      <w:pPr>
        <w:numPr>
          <w:ilvl w:val="2"/>
          <w:numId w:val="2"/>
        </w:numPr>
        <w:contextualSpacing/>
      </w:pPr>
      <w:r>
        <w:t>Comes to in a tower, sword in hand, being chased…  GAME STARTS</w:t>
      </w:r>
    </w:p>
    <w:p w14:paraId="3CAE330B" w14:textId="77777777" w:rsidR="00642BFD" w:rsidRDefault="00642BFD"/>
    <w:p w14:paraId="01E8F8FA" w14:textId="77777777" w:rsidR="00642BFD" w:rsidRDefault="003606F9">
      <w:pPr>
        <w:numPr>
          <w:ilvl w:val="0"/>
          <w:numId w:val="2"/>
        </w:numPr>
        <w:contextualSpacing/>
      </w:pPr>
      <w:r>
        <w:t>GAME (platformer, escaping while killing guards, bosses, etc.)</w:t>
      </w:r>
    </w:p>
    <w:p w14:paraId="61A44956" w14:textId="77777777" w:rsidR="00642BFD" w:rsidRDefault="00642BFD"/>
    <w:p w14:paraId="769E6320" w14:textId="77777777" w:rsidR="00642BFD" w:rsidRDefault="003606F9">
      <w:pPr>
        <w:numPr>
          <w:ilvl w:val="0"/>
          <w:numId w:val="2"/>
        </w:numPr>
        <w:contextualSpacing/>
      </w:pPr>
      <w:r>
        <w:t>CUTSCENE CLIMAX</w:t>
      </w:r>
    </w:p>
    <w:p w14:paraId="354DAF46" w14:textId="77777777" w:rsidR="00642BFD" w:rsidRDefault="003606F9">
      <w:pPr>
        <w:numPr>
          <w:ilvl w:val="1"/>
          <w:numId w:val="2"/>
        </w:numPr>
        <w:contextualSpacing/>
      </w:pPr>
      <w:r>
        <w:t>Final climax, rich guy monologue: “the sword is a PLACEBO! I’m starting to think you never went to samurai school - the first lesson is on western medicine! And in economics, you would’ve learned that true power is owning the means of production!”</w:t>
      </w:r>
    </w:p>
    <w:p w14:paraId="0049D298" w14:textId="77777777" w:rsidR="00642BFD" w:rsidRDefault="00642BFD"/>
    <w:p w14:paraId="2B20D39B" w14:textId="77777777" w:rsidR="00642BFD" w:rsidRDefault="003606F9">
      <w:r>
        <w:t>SPRINT 2</w:t>
      </w:r>
    </w:p>
    <w:p w14:paraId="2562B89A" w14:textId="77777777" w:rsidR="00642BFD" w:rsidRDefault="003606F9">
      <w:pPr>
        <w:numPr>
          <w:ilvl w:val="0"/>
          <w:numId w:val="1"/>
        </w:numPr>
        <w:contextualSpacing/>
      </w:pPr>
      <w:r>
        <w:t>Draw a bar scene</w:t>
      </w:r>
    </w:p>
    <w:p w14:paraId="5750C542" w14:textId="77777777" w:rsidR="00642BFD" w:rsidRDefault="003606F9">
      <w:pPr>
        <w:numPr>
          <w:ilvl w:val="0"/>
          <w:numId w:val="1"/>
        </w:numPr>
        <w:contextualSpacing/>
      </w:pPr>
      <w:r>
        <w:t>Write out that story</w:t>
      </w:r>
    </w:p>
    <w:p w14:paraId="50AC6299" w14:textId="77777777" w:rsidR="00642BFD" w:rsidRDefault="003606F9">
      <w:pPr>
        <w:numPr>
          <w:ilvl w:val="0"/>
          <w:numId w:val="1"/>
        </w:numPr>
        <w:contextualSpacing/>
      </w:pPr>
      <w:r>
        <w:t>Design first level (inside castle, learning how to run around, jump, and slash)</w:t>
      </w:r>
    </w:p>
    <w:p w14:paraId="004F5776" w14:textId="77777777" w:rsidR="00642BFD" w:rsidRDefault="003606F9">
      <w:pPr>
        <w:numPr>
          <w:ilvl w:val="1"/>
          <w:numId w:val="1"/>
        </w:numPr>
        <w:contextualSpacing/>
      </w:pPr>
      <w:r>
        <w:t>Platforms</w:t>
      </w:r>
    </w:p>
    <w:p w14:paraId="7EDAEF1A" w14:textId="77777777" w:rsidR="00642BFD" w:rsidRDefault="00642BFD"/>
    <w:p w14:paraId="3013C337" w14:textId="77777777" w:rsidR="00642BFD" w:rsidRDefault="00642BFD"/>
    <w:p w14:paraId="0134E622" w14:textId="77777777" w:rsidR="00642BFD" w:rsidRDefault="00642BFD"/>
    <w:p w14:paraId="656D4EF6" w14:textId="77777777" w:rsidR="00642BFD" w:rsidRDefault="00642BFD"/>
    <w:p w14:paraId="2D7B1E71" w14:textId="77777777" w:rsidR="00642BFD" w:rsidRDefault="00642BFD"/>
    <w:p w14:paraId="674BA9A5" w14:textId="77777777" w:rsidR="00642BFD" w:rsidRDefault="00642BFD"/>
    <w:p w14:paraId="5CB7FB8D" w14:textId="77777777" w:rsidR="00642BFD" w:rsidRDefault="00642BFD"/>
    <w:p w14:paraId="193A3D8C" w14:textId="77777777" w:rsidR="00642BFD" w:rsidRDefault="00642BFD"/>
    <w:p w14:paraId="6A57D7DB" w14:textId="77777777" w:rsidR="00642BFD" w:rsidRDefault="00642BFD"/>
    <w:p w14:paraId="4700EF02" w14:textId="77777777" w:rsidR="00642BFD" w:rsidRDefault="00642BFD"/>
    <w:p w14:paraId="09DE02A3" w14:textId="77777777" w:rsidR="00642BFD" w:rsidRDefault="00642BFD"/>
    <w:p w14:paraId="2517D1B3" w14:textId="77777777" w:rsidR="00642BFD" w:rsidRDefault="00642BFD"/>
    <w:p w14:paraId="1DD4997E" w14:textId="77777777" w:rsidR="00642BFD" w:rsidRDefault="00642BFD"/>
    <w:p w14:paraId="00114BF9" w14:textId="77777777" w:rsidR="00642BFD" w:rsidRDefault="00642BFD"/>
    <w:p w14:paraId="329C30BA" w14:textId="77777777" w:rsidR="00642BFD" w:rsidRDefault="00642BFD"/>
    <w:p w14:paraId="2D061BED" w14:textId="77777777" w:rsidR="00642BFD" w:rsidRDefault="00642BFD"/>
    <w:p w14:paraId="5E6A17BB" w14:textId="77777777" w:rsidR="00642BFD" w:rsidRDefault="00642BFD"/>
    <w:p w14:paraId="271D4976" w14:textId="77777777" w:rsidR="00642BFD" w:rsidRDefault="00642BFD"/>
    <w:p w14:paraId="2997F641" w14:textId="77777777" w:rsidR="00642BFD" w:rsidRDefault="00642BFD"/>
    <w:p w14:paraId="201063F5" w14:textId="77777777" w:rsidR="00DB6F51" w:rsidRDefault="00DB6F51">
      <w:r>
        <w:br w:type="page"/>
      </w:r>
    </w:p>
    <w:p w14:paraId="45CEF2E8" w14:textId="71F00583" w:rsidR="00642BFD" w:rsidRDefault="003606F9">
      <w:r>
        <w:lastRenderedPageBreak/>
        <w:t>STORY:</w:t>
      </w:r>
    </w:p>
    <w:p w14:paraId="18477F70" w14:textId="77777777" w:rsidR="000E77C2" w:rsidRDefault="003606F9">
      <w:r>
        <w:t>Enter Sam, a chubby, down-on-his-luck, failed samurai, flunked out of samurai school. Jobless and weak, Sam seeks out his only comfort.</w:t>
      </w:r>
    </w:p>
    <w:p w14:paraId="706CF08A" w14:textId="77777777" w:rsidR="000E77C2" w:rsidRDefault="000E77C2"/>
    <w:p w14:paraId="0BDD0680" w14:textId="1E54BFD7" w:rsidR="000E77C2" w:rsidRDefault="003606F9">
      <w:r>
        <w:t xml:space="preserve">Alcohol. </w:t>
      </w:r>
    </w:p>
    <w:p w14:paraId="2BB13E23" w14:textId="34506F8D" w:rsidR="000E77C2" w:rsidRDefault="000E77C2"/>
    <w:p w14:paraId="2B3E8052" w14:textId="46D76B7D" w:rsidR="000E77C2" w:rsidRDefault="000E77C2">
      <w:r>
        <w:t>[Sam takes a drink, when suddenly a bunch of meatheads up to no good shows up]</w:t>
      </w:r>
    </w:p>
    <w:p w14:paraId="51437140" w14:textId="77777777" w:rsidR="000E77C2" w:rsidRDefault="000E77C2"/>
    <w:p w14:paraId="30BBD8AC" w14:textId="398657BA" w:rsidR="00642BFD" w:rsidRDefault="000E77C2">
      <w:r>
        <w:t>[Enter Goons]</w:t>
      </w:r>
    </w:p>
    <w:p w14:paraId="71E054DB" w14:textId="4624510A" w:rsidR="000E77C2" w:rsidRDefault="000E77C2"/>
    <w:p w14:paraId="7A45D3A8" w14:textId="4CA6A709" w:rsidR="000E77C2" w:rsidRDefault="000E77C2">
      <w:r>
        <w:t>Goon 1: Stuck on the night shift again? Man, I hate these rich bastards with their overpriced stuff.</w:t>
      </w:r>
    </w:p>
    <w:p w14:paraId="3062F44A" w14:textId="5F428390" w:rsidR="000E77C2" w:rsidRDefault="000E77C2"/>
    <w:p w14:paraId="15BE0C7F" w14:textId="331AC6AA" w:rsidR="000E77C2" w:rsidRDefault="000E77C2">
      <w:r>
        <w:t xml:space="preserve">Goon 2: I swear, if I get another long shift, I am going to </w:t>
      </w:r>
      <w:del w:id="0" w:author="Daniel Miyares" w:date="2018-10-07T15:02:00Z">
        <w:r w:rsidDel="00DB6F51">
          <w:delText>blow up</w:delText>
        </w:r>
      </w:del>
      <w:ins w:id="1" w:author="Daniel Miyares" w:date="2018-10-07T15:02:00Z">
        <w:r w:rsidR="00DB6F51">
          <w:t>lose it</w:t>
        </w:r>
      </w:ins>
      <w:r>
        <w:t>.</w:t>
      </w:r>
    </w:p>
    <w:p w14:paraId="69CCEC82" w14:textId="759A15A2" w:rsidR="000E77C2" w:rsidRDefault="000E77C2"/>
    <w:p w14:paraId="333CE2F6" w14:textId="5BC58326" w:rsidR="000E77C2" w:rsidRDefault="000E77C2">
      <w:r>
        <w:t xml:space="preserve">Goon 1: Pay’s not even THAT good. And that old </w:t>
      </w:r>
      <w:proofErr w:type="spellStart"/>
      <w:r>
        <w:t>Himeki</w:t>
      </w:r>
      <w:proofErr w:type="spellEnd"/>
      <w:r>
        <w:t xml:space="preserve"> castle we have to guard gives me the creep. </w:t>
      </w:r>
    </w:p>
    <w:p w14:paraId="5EA7260D" w14:textId="4D6B9D2F" w:rsidR="000E77C2" w:rsidRDefault="000E77C2"/>
    <w:p w14:paraId="3479F375" w14:textId="056552D1" w:rsidR="000E77C2" w:rsidRDefault="000E77C2">
      <w:r>
        <w:t>Goon 2: I heard that there is a monster locked up in there. I pity the fool that tr</w:t>
      </w:r>
      <w:ins w:id="2" w:author="Daniel Miyares" w:date="2018-10-07T15:03:00Z">
        <w:r w:rsidR="00DB6F51">
          <w:t>ies</w:t>
        </w:r>
      </w:ins>
      <w:del w:id="3" w:author="Daniel Miyares" w:date="2018-10-07T15:03:00Z">
        <w:r w:rsidDel="00DB6F51">
          <w:delText>y</w:delText>
        </w:r>
      </w:del>
      <w:r>
        <w:t xml:space="preserve"> to bust in and steal</w:t>
      </w:r>
      <w:ins w:id="4" w:author="Daniel Miyares" w:date="2018-10-07T15:03:00Z">
        <w:r w:rsidR="00DB6F51">
          <w:t xml:space="preserve"> </w:t>
        </w:r>
      </w:ins>
      <w:r>
        <w:t>- what is it that we’re guarding again?</w:t>
      </w:r>
    </w:p>
    <w:p w14:paraId="6607AC71" w14:textId="4F6F5081" w:rsidR="000E77C2" w:rsidRDefault="000E77C2"/>
    <w:p w14:paraId="7C703C73" w14:textId="1B26DC4B" w:rsidR="000E77C2" w:rsidRDefault="000E77C2">
      <w:r>
        <w:t>Goon 1: Some sword in the middle of castle</w:t>
      </w:r>
      <w:ins w:id="5" w:author="Daniel Miyares" w:date="2018-10-07T15:03:00Z">
        <w:r w:rsidR="00DB6F51">
          <w:t>.</w:t>
        </w:r>
      </w:ins>
    </w:p>
    <w:p w14:paraId="50966B5C" w14:textId="35A1893B" w:rsidR="000E77C2" w:rsidRDefault="000E77C2"/>
    <w:p w14:paraId="111A69FD" w14:textId="528F2EF2" w:rsidR="000E77C2" w:rsidRDefault="000E77C2">
      <w:r>
        <w:t>Goon 2: That’s it! All that trouble for a sword?</w:t>
      </w:r>
    </w:p>
    <w:p w14:paraId="5A08D088" w14:textId="1F34CA59" w:rsidR="000E77C2" w:rsidRDefault="000E77C2"/>
    <w:p w14:paraId="4743831C" w14:textId="27BEEFF5" w:rsidR="000E77C2" w:rsidRDefault="000E77C2">
      <w:r>
        <w:t>Goon 1: Yup. Heard it gave the wielder unlimited power</w:t>
      </w:r>
      <w:r w:rsidR="003606F9">
        <w:t>s or something</w:t>
      </w:r>
      <w:ins w:id="6" w:author="Daniel Miyares" w:date="2018-10-07T15:03:00Z">
        <w:r w:rsidR="00DB6F51">
          <w:t xml:space="preserve">, the </w:t>
        </w:r>
        <w:proofErr w:type="spellStart"/>
        <w:r w:rsidR="00DB6F51">
          <w:t>Puracebo</w:t>
        </w:r>
      </w:ins>
      <w:proofErr w:type="spellEnd"/>
      <w:r w:rsidR="003606F9">
        <w:t>.</w:t>
      </w:r>
    </w:p>
    <w:p w14:paraId="42907695" w14:textId="3B2203CD" w:rsidR="003606F9" w:rsidRDefault="003606F9"/>
    <w:p w14:paraId="22F8A8DD" w14:textId="7BE6C879" w:rsidR="003606F9" w:rsidDel="00DB6F51" w:rsidRDefault="003606F9">
      <w:pPr>
        <w:rPr>
          <w:del w:id="7" w:author="Daniel Miyares" w:date="2018-10-07T15:03:00Z"/>
        </w:rPr>
      </w:pPr>
      <w:r>
        <w:t xml:space="preserve">Goon 2: What </w:t>
      </w:r>
      <w:del w:id="8" w:author="Daniel Miyares" w:date="2018-10-07T15:03:00Z">
        <w:r w:rsidDel="00DB6F51">
          <w:delText xml:space="preserve">is its </w:delText>
        </w:r>
      </w:del>
      <w:ins w:id="9" w:author="Daniel Miyares" w:date="2018-10-07T15:03:00Z">
        <w:r w:rsidR="00DB6F51">
          <w:t xml:space="preserve">a weird </w:t>
        </w:r>
      </w:ins>
      <w:r>
        <w:t>name</w:t>
      </w:r>
      <w:ins w:id="10" w:author="Daniel Miyares" w:date="2018-10-07T15:03:00Z">
        <w:r w:rsidR="00DB6F51">
          <w:t>!</w:t>
        </w:r>
      </w:ins>
      <w:del w:id="11" w:author="Daniel Miyares" w:date="2018-10-07T15:03:00Z">
        <w:r w:rsidDel="00DB6F51">
          <w:delText>?</w:delText>
        </w:r>
      </w:del>
      <w:r>
        <w:t xml:space="preserve"> </w:t>
      </w:r>
    </w:p>
    <w:p w14:paraId="3CF9A9A1" w14:textId="50ED6D30" w:rsidR="003606F9" w:rsidDel="00DB6F51" w:rsidRDefault="003606F9">
      <w:pPr>
        <w:rPr>
          <w:del w:id="12" w:author="Daniel Miyares" w:date="2018-10-07T15:03:00Z"/>
        </w:rPr>
      </w:pPr>
    </w:p>
    <w:p w14:paraId="3F82B343" w14:textId="5F6949C3" w:rsidR="003606F9" w:rsidDel="00DB6F51" w:rsidRDefault="003606F9">
      <w:pPr>
        <w:rPr>
          <w:del w:id="13" w:author="Daniel Miyares" w:date="2018-10-07T15:03:00Z"/>
        </w:rPr>
      </w:pPr>
      <w:del w:id="14" w:author="Daniel Miyares" w:date="2018-10-07T15:03:00Z">
        <w:r w:rsidDel="00DB6F51">
          <w:delText>Goon 1: Some weird name I can’t bother to remember, Puracebo???</w:delText>
        </w:r>
      </w:del>
    </w:p>
    <w:p w14:paraId="5657BB79" w14:textId="7EBFF1B0" w:rsidR="003606F9" w:rsidRDefault="003606F9"/>
    <w:p w14:paraId="24A7D9E3" w14:textId="45F3FDF3" w:rsidR="003606F9" w:rsidRDefault="003606F9">
      <w:r>
        <w:t xml:space="preserve">Goon </w:t>
      </w:r>
      <w:ins w:id="15" w:author="Daniel Miyares" w:date="2018-10-07T15:04:00Z">
        <w:r w:rsidR="00DB6F51">
          <w:t>1</w:t>
        </w:r>
      </w:ins>
      <w:del w:id="16" w:author="Daniel Miyares" w:date="2018-10-07T15:04:00Z">
        <w:r w:rsidDel="00DB6F51">
          <w:delText>2</w:delText>
        </w:r>
      </w:del>
      <w:r>
        <w:t xml:space="preserve">: Oh </w:t>
      </w:r>
      <w:del w:id="17" w:author="Daniel Miyares" w:date="2018-10-07T15:04:00Z">
        <w:r w:rsidDel="00DB6F51">
          <w:delText>shoot</w:delText>
        </w:r>
      </w:del>
      <w:ins w:id="18" w:author="Daniel Miyares" w:date="2018-10-07T15:04:00Z">
        <w:r w:rsidR="00DB6F51">
          <w:t>shitake mushroom</w:t>
        </w:r>
      </w:ins>
      <w:r>
        <w:t>! Time to get going. Quick, get yourself a drink and let’s get out of here, our shifts start soon.</w:t>
      </w:r>
    </w:p>
    <w:p w14:paraId="6C5E79D2" w14:textId="4695E829" w:rsidR="003606F9" w:rsidRDefault="003606F9"/>
    <w:p w14:paraId="7FF83619" w14:textId="49CC1C72" w:rsidR="003606F9" w:rsidRDefault="003606F9">
      <w:r>
        <w:t>Goon 1</w:t>
      </w:r>
      <w:proofErr w:type="gramStart"/>
      <w:r>
        <w:t>: !!!</w:t>
      </w:r>
      <w:proofErr w:type="gramEnd"/>
      <w:r>
        <w:t xml:space="preserve"> Never mind the drink, let’s get out of here before we get our pay docked. </w:t>
      </w:r>
    </w:p>
    <w:p w14:paraId="366C1D5A" w14:textId="6CAEDAA9" w:rsidR="003606F9" w:rsidRDefault="003606F9"/>
    <w:p w14:paraId="0B0784DA" w14:textId="6E85E285" w:rsidR="003606F9" w:rsidRDefault="003606F9">
      <w:r>
        <w:t>[Goons leave]</w:t>
      </w:r>
    </w:p>
    <w:p w14:paraId="57D331A3" w14:textId="230CB247" w:rsidR="000E77C2" w:rsidRDefault="000E77C2"/>
    <w:p w14:paraId="39201E31" w14:textId="2C887F1B" w:rsidR="003606F9" w:rsidRDefault="003606F9">
      <w:commentRangeStart w:id="19"/>
      <w:r>
        <w:t>Meanwhile, Sam overhears this entire conversation. He though to himself, what if I am the one with the sword?</w:t>
      </w:r>
      <w:commentRangeEnd w:id="19"/>
      <w:r w:rsidR="00DB6F51">
        <w:rPr>
          <w:rStyle w:val="CommentReference"/>
        </w:rPr>
        <w:commentReference w:id="19"/>
      </w:r>
    </w:p>
    <w:p w14:paraId="4A2FC3DB" w14:textId="5B08DB37" w:rsidR="00642BFD" w:rsidRDefault="00DB6F51">
      <w:ins w:id="20" w:author="Daniel Miyares" w:date="2018-10-07T15:05:00Z">
        <w:r>
          <w:t xml:space="preserve">Sam: </w:t>
        </w:r>
      </w:ins>
      <w:r w:rsidR="003606F9">
        <w:t>“Hit me”</w:t>
      </w:r>
      <w:del w:id="21" w:author="Daniel Miyares" w:date="2018-10-07T15:05:00Z">
        <w:r w:rsidR="003606F9" w:rsidDel="00DB6F51">
          <w:delText>, said Sam</w:delText>
        </w:r>
      </w:del>
      <w:r w:rsidR="003606F9">
        <w:t>.</w:t>
      </w:r>
    </w:p>
    <w:p w14:paraId="40F9BB53" w14:textId="4BE54EE1" w:rsidR="00642BFD" w:rsidRDefault="00DB6F51">
      <w:ins w:id="22" w:author="Daniel Miyares" w:date="2018-10-07T15:05:00Z">
        <w:r>
          <w:t xml:space="preserve">Bartender: </w:t>
        </w:r>
      </w:ins>
      <w:r w:rsidR="003606F9">
        <w:t xml:space="preserve">“You sure, that’s your 6th </w:t>
      </w:r>
      <w:del w:id="23" w:author="Daniel Miyares" w:date="2018-10-07T15:05:00Z">
        <w:r w:rsidR="003606F9" w:rsidDel="00DB6F51">
          <w:delText>one</w:delText>
        </w:r>
      </w:del>
      <w:ins w:id="24" w:author="Daniel Miyares" w:date="2018-10-07T15:05:00Z">
        <w:r>
          <w:t>sake.</w:t>
        </w:r>
      </w:ins>
      <w:r w:rsidR="003606F9">
        <w:t>”</w:t>
      </w:r>
      <w:del w:id="25" w:author="Daniel Miyares" w:date="2018-10-07T15:05:00Z">
        <w:r w:rsidR="003606F9" w:rsidDel="00DB6F51">
          <w:delText xml:space="preserve">, said the bartender. </w:delText>
        </w:r>
      </w:del>
    </w:p>
    <w:p w14:paraId="194A7D41" w14:textId="14D2DC1A" w:rsidR="00642BFD" w:rsidRDefault="003606F9">
      <w:r>
        <w:t>“Just do it</w:t>
      </w:r>
      <w:del w:id="26" w:author="Daniel Miyares" w:date="2018-10-07T15:05:00Z">
        <w:r w:rsidDel="00DB6F51">
          <w:delText xml:space="preserve">”, said Sam, </w:delText>
        </w:r>
      </w:del>
      <w:del w:id="27" w:author="Daniel Miyares" w:date="2018-10-07T15:04:00Z">
        <w:r w:rsidDel="00DB6F51">
          <w:delText>annoyingly</w:delText>
        </w:r>
      </w:del>
      <w:ins w:id="28" w:author="Daniel Miyares" w:date="2018-10-07T15:05:00Z">
        <w:r w:rsidR="00DB6F51">
          <w:t>.”</w:t>
        </w:r>
      </w:ins>
      <w:r>
        <w:t xml:space="preserve">. </w:t>
      </w:r>
    </w:p>
    <w:p w14:paraId="59B3E627" w14:textId="77777777" w:rsidR="00642BFD" w:rsidRDefault="003606F9">
      <w:r>
        <w:t>Sam downs his 7th sake, and the night slowly becomes a blur…</w:t>
      </w:r>
      <w:bookmarkStart w:id="29" w:name="_GoBack"/>
      <w:bookmarkEnd w:id="29"/>
    </w:p>
    <w:p w14:paraId="107F5C55" w14:textId="77777777" w:rsidR="00642BFD" w:rsidRDefault="003606F9">
      <w:r>
        <w:lastRenderedPageBreak/>
        <w:t>Hours later, Sam wakes up in a strange place after his blackout...</w:t>
      </w:r>
    </w:p>
    <w:p w14:paraId="0105E6B3" w14:textId="77777777" w:rsidR="00642BFD" w:rsidRDefault="00642BFD"/>
    <w:p w14:paraId="5A700EE2" w14:textId="77777777" w:rsidR="00642BFD" w:rsidRDefault="00642BFD"/>
    <w:p w14:paraId="17F7D43D" w14:textId="77777777" w:rsidR="00642BFD" w:rsidRDefault="00642BFD"/>
    <w:p w14:paraId="1995E8D3" w14:textId="77777777" w:rsidR="00642BFD" w:rsidRDefault="00642BFD"/>
    <w:sectPr w:rsidR="00642BFD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9" w:author="Daniel Miyares" w:date="2018-10-07T15:04:00Z" w:initials="DM">
    <w:p w14:paraId="1CF3CEE0" w14:textId="1F1D5050" w:rsidR="00DB6F51" w:rsidRDefault="00DB6F51">
      <w:pPr>
        <w:pStyle w:val="CommentText"/>
      </w:pPr>
      <w:r>
        <w:rPr>
          <w:rStyle w:val="CommentReference"/>
        </w:rPr>
        <w:annotationRef/>
      </w:r>
      <w:r>
        <w:t>Why don’t we have Sam just looking to the side during the whole convo?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CF3CEE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CF3CEE0" w16cid:durableId="1F649EF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F5EF5"/>
    <w:multiLevelType w:val="multilevel"/>
    <w:tmpl w:val="335845D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6B369D4"/>
    <w:multiLevelType w:val="multilevel"/>
    <w:tmpl w:val="693217D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aniel Miyares">
    <w15:presenceInfo w15:providerId="None" w15:userId="Daniel Miyare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42BFD"/>
    <w:rsid w:val="000E77C2"/>
    <w:rsid w:val="003606F9"/>
    <w:rsid w:val="00642BFD"/>
    <w:rsid w:val="00DB6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B239C"/>
  <w15:docId w15:val="{6F2CC8E0-ED2E-421F-9E91-5AED46841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CommentReference">
    <w:name w:val="annotation reference"/>
    <w:basedOn w:val="DefaultParagraphFont"/>
    <w:uiPriority w:val="99"/>
    <w:semiHidden/>
    <w:unhideWhenUsed/>
    <w:rsid w:val="00DB6F5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B6F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B6F5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6F5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6F5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6F5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6F5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1ED9D3-41A6-4408-8EA2-9887E7A2B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Miyares</cp:lastModifiedBy>
  <cp:revision>3</cp:revision>
  <dcterms:created xsi:type="dcterms:W3CDTF">2018-10-07T16:57:00Z</dcterms:created>
  <dcterms:modified xsi:type="dcterms:W3CDTF">2018-10-07T19:06:00Z</dcterms:modified>
</cp:coreProperties>
</file>